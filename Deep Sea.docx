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b w:val="1"/>
        </w:rPr>
      </w:pPr>
      <w:bookmarkStart w:colFirst="0" w:colLast="0" w:name="_mdnnkh25r1o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bookmarkStart w:colFirst="0" w:colLast="0" w:name="_q1w3arpjmav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</w:rPr>
      </w:pPr>
      <w:bookmarkStart w:colFirst="0" w:colLast="0" w:name="_lisfmezknw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bookmarkStart w:colFirst="0" w:colLast="0" w:name="_a6e5d0tcu9x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</w:rPr>
      </w:pPr>
      <w:bookmarkStart w:colFirst="0" w:colLast="0" w:name="_ruym3nkpcz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b w:val="1"/>
        </w:rPr>
      </w:pPr>
      <w:bookmarkStart w:colFirst="0" w:colLast="0" w:name="_jswrhiopyms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1"/>
        </w:rPr>
      </w:pPr>
      <w:bookmarkStart w:colFirst="0" w:colLast="0" w:name="_rzyeg4tt9a2z" w:id="6"/>
      <w:bookmarkEnd w:id="6"/>
      <w:r w:rsidDel="00000000" w:rsidR="00000000" w:rsidRPr="00000000">
        <w:rPr>
          <w:b w:val="1"/>
          <w:rtl w:val="0"/>
        </w:rPr>
        <w:t xml:space="preserve">Canvas Lap Express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>
          <w:b w:val="1"/>
          <w:color w:val="000000"/>
          <w:sz w:val="24"/>
          <w:szCs w:val="24"/>
        </w:rPr>
      </w:pPr>
      <w:bookmarkStart w:colFirst="0" w:colLast="0" w:name="_gxditv9z3apy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zyeg4tt9a2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Canvas Lap Express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exlvcxx7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ohhtjcih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jyc93f2y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Empresas: Prestamos serviços de entrega para empresas de todos os tamanhos (pequeno, médio e grande porte).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8r1sm8r6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Entregadores: Profissionais que utilizam nossa plataforma para realizar as entregas.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wwzvwi4e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Clientes Finais: Usuários individuais que utilizam a plataforma para enviar e receber encomendas.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uks8ygqc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responsáveis pelo uso direto da plataforma e pelo pagamento das entregas. Seu feedback e satisfação são cruciais para a melhoria contínua do serviço e para o crescimento da base de usuários.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lv7gbec0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Proposta de Valor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h5fp75lf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k11miy3p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Relacionamentos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vsmy1ven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Fontes de Receita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yalbeky2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 Chave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77jrflk9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Atividades Chave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bki8djf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Parcerias Chave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s28i1anv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Estruturas de custos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ghrgi0zc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Partes Interessadas (Stakeholders)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0qr57kqf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Internos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5w3vrtab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Externos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go10e6wu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Briefing de Projeto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irtthz9f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Desafio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ttmxlr6b2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e Restrições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bk7kiz5f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já sabemos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9ccp548x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Esperados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its8rg85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Perguntas em Aberto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8nv240ef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Personagens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mdt35jcv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Bobby Charlton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89noccl4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Joana D’arc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jc w:val="center"/>
        <w:rPr>
          <w:sz w:val="42"/>
          <w:szCs w:val="42"/>
        </w:rPr>
      </w:pPr>
      <w:bookmarkStart w:colFirst="0" w:colLast="0" w:name="_od7g9js6oc1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>
          <w:b w:val="1"/>
        </w:rPr>
      </w:pPr>
      <w:bookmarkStart w:colFirst="0" w:colLast="0" w:name="_67exlvcxx7p1" w:id="9"/>
      <w:bookmarkEnd w:id="9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o projeto realizado pela empresa Deep Sea, uma solução inovadora que visa oferecer praticidade, segurança e acessibilidade no setor de transportes. Desenvolvido com um design moderno e focado na usabilidade, o projeto foi concebido para atender às necessidades da empresa Lap Informática, que busca além de eficiência e qualidade, otimizar seus processos.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um serviço inovador que visa conectar clientes e entregadores de forma ágil e eficiente. Inspirada em modelos como Uber e iFood, nossa plataforma se diferencia pela flexibilidade e rapidez na entrega de encomendas, atendendo tanto a consumidores finais quanto empresas.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proposta do nosso projeto é bem clara: proporcionar uma experiência otimizada e personalizada, combinando tecnologia com um suporte dedicado. Através de parcerias estratégicas com empresas gerais e entregadores, o projeto se posiciona como um facilitador de operações, assegurando a performance e a inovação contínua no mercado. Sendo assim, seguiremos para os tópicos abaixo onde faremos uma detalhada completa de todos os componentes adicionados  ao nosso Canva.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both"/>
        <w:rPr>
          <w:b w:val="1"/>
        </w:rPr>
      </w:pPr>
      <w:bookmarkStart w:colFirst="0" w:colLast="0" w:name="_vvohhtjcihfu" w:id="10"/>
      <w:bookmarkEnd w:id="10"/>
      <w:r w:rsidDel="00000000" w:rsidR="00000000" w:rsidRPr="00000000">
        <w:rPr>
          <w:b w:val="1"/>
          <w:rtl w:val="0"/>
        </w:rPr>
        <w:t xml:space="preserve">Clientes</w:t>
      </w:r>
    </w:p>
    <w:p w:rsidR="00000000" w:rsidDel="00000000" w:rsidP="00000000" w:rsidRDefault="00000000" w:rsidRPr="00000000" w14:paraId="0000006C">
      <w:pPr>
        <w:pStyle w:val="Heading2"/>
        <w:spacing w:line="276" w:lineRule="auto"/>
        <w:jc w:val="both"/>
        <w:rPr>
          <w:sz w:val="24"/>
          <w:szCs w:val="24"/>
        </w:rPr>
      </w:pPr>
      <w:bookmarkStart w:colFirst="0" w:colLast="0" w:name="_rtjyc93f2y50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Empresas:</w:t>
      </w:r>
      <w:r w:rsidDel="00000000" w:rsidR="00000000" w:rsidRPr="00000000">
        <w:rPr>
          <w:sz w:val="24"/>
          <w:szCs w:val="24"/>
          <w:rtl w:val="0"/>
        </w:rPr>
        <w:t xml:space="preserve"> Prestamos serviços de entrega para empresas de todos os tamanhos (pequeno, médio e grande porte).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Contribuem com volumes significativos de entregas e geram receita consistente. São essenciais para garantir uma base de clientes estável e para aumentar o volume de transações.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line="276" w:lineRule="auto"/>
        <w:jc w:val="both"/>
        <w:rPr>
          <w:sz w:val="24"/>
          <w:szCs w:val="24"/>
        </w:rPr>
      </w:pPr>
      <w:bookmarkStart w:colFirst="0" w:colLast="0" w:name="_ha8r1sm8r603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Entregadores: </w:t>
      </w:r>
      <w:r w:rsidDel="00000000" w:rsidR="00000000" w:rsidRPr="00000000">
        <w:rPr>
          <w:sz w:val="24"/>
          <w:szCs w:val="24"/>
          <w:rtl w:val="0"/>
        </w:rPr>
        <w:t xml:space="preserve">Profissionais que utilizam nossa plataforma para realizar as entregas. 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São fundamentais para a execução das entregas. Sua performance e satisfação impactam diretamente a qualidade do serviço e a experiência do cliente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276" w:lineRule="auto"/>
        <w:jc w:val="both"/>
        <w:rPr>
          <w:sz w:val="24"/>
          <w:szCs w:val="24"/>
        </w:rPr>
      </w:pPr>
      <w:bookmarkStart w:colFirst="0" w:colLast="0" w:name="_d9wwzvwi4es2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Clientes Finais:</w:t>
      </w:r>
      <w:r w:rsidDel="00000000" w:rsidR="00000000" w:rsidRPr="00000000">
        <w:rPr>
          <w:sz w:val="24"/>
          <w:szCs w:val="24"/>
          <w:rtl w:val="0"/>
        </w:rPr>
        <w:t xml:space="preserve"> Usuários individuais que utilizam a plataforma para enviar e receber encomendas.</w:t>
      </w:r>
    </w:p>
    <w:p w:rsidR="00000000" w:rsidDel="00000000" w:rsidP="00000000" w:rsidRDefault="00000000" w:rsidRPr="00000000" w14:paraId="00000071">
      <w:pPr>
        <w:pStyle w:val="Heading2"/>
        <w:spacing w:line="276" w:lineRule="auto"/>
        <w:jc w:val="both"/>
        <w:rPr>
          <w:sz w:val="22"/>
          <w:szCs w:val="22"/>
        </w:rPr>
      </w:pPr>
      <w:bookmarkStart w:colFirst="0" w:colLast="0" w:name="_i2uks8ygqcru" w:id="14"/>
      <w:bookmarkEnd w:id="14"/>
      <w:r w:rsidDel="00000000" w:rsidR="00000000" w:rsidRPr="00000000">
        <w:rPr>
          <w:i w:val="1"/>
          <w:sz w:val="22"/>
          <w:szCs w:val="22"/>
          <w:rtl w:val="0"/>
        </w:rPr>
        <w:t xml:space="preserve">São responsáveis pelo uso direto da plataforma e pelo pagamento das entregas. Seu feedback e satisfação são cruciais para a melhoria contínua do serviço e para o crescimento da base de usuários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jc w:val="both"/>
        <w:rPr>
          <w:b w:val="1"/>
        </w:rPr>
      </w:pPr>
      <w:bookmarkStart w:colFirst="0" w:colLast="0" w:name="_dplv7gbec0ho" w:id="15"/>
      <w:bookmarkEnd w:id="15"/>
      <w:r w:rsidDel="00000000" w:rsidR="00000000" w:rsidRPr="00000000">
        <w:rPr>
          <w:b w:val="1"/>
          <w:rtl w:val="0"/>
        </w:rPr>
        <w:t xml:space="preserve">Proposta de Valor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plataforma online é projetada para revolucionar o mercado de entregas, oferecendo uma solução prática e eficiente para o transporte de objetos por meio de entregadores. Nossa plataforma integra diversos recursos que garantem uma experiência de entrega ágil, segura e acessível, além de oferecer oportunidade de renda para a comunidade local, já que nossa plataforma permite a inscrição de colaboradores.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Praticidade:</w:t>
      </w:r>
      <w:r w:rsidDel="00000000" w:rsidR="00000000" w:rsidRPr="00000000">
        <w:rPr>
          <w:sz w:val="24"/>
          <w:szCs w:val="24"/>
          <w:rtl w:val="0"/>
        </w:rPr>
        <w:t xml:space="preserve"> Facilitamos o processo de entrega ao conectar clientes a motoboys de maneira rápida e intuitiva, permitindo que qualquer pessoa ou empresa possa solicitar uma entrega com apenas alguns cliques.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e Usabilidade:</w:t>
      </w:r>
      <w:r w:rsidDel="00000000" w:rsidR="00000000" w:rsidRPr="00000000">
        <w:rPr>
          <w:sz w:val="24"/>
          <w:szCs w:val="24"/>
          <w:rtl w:val="0"/>
        </w:rPr>
        <w:t xml:space="preserve"> Nosso projeto foi desenvolvido com uma atenção especial ao design e à usabilidade. A paleta de cores escolhida é cuidadosamente balanceada para ser agradável aos olhos, garantindo uma experiência visual confortável. Além disso, o design intuitivo permite que os usuários identifiquem facilmente onde cada elemento está localizado, facilitando a navegação e tornando o uso da plataforma simples e eficiente, mesmo para novos usuários.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Novidade:</w:t>
      </w:r>
      <w:r w:rsidDel="00000000" w:rsidR="00000000" w:rsidRPr="00000000">
        <w:rPr>
          <w:sz w:val="24"/>
          <w:szCs w:val="24"/>
          <w:rtl w:val="0"/>
        </w:rPr>
        <w:t xml:space="preserve"> Trazemos ao mercado uma nova forma de realizar entregas, proporcionando uma alternativa flexível e conveniente para o transporte de objetos independentemente do destino.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sz w:val="24"/>
          <w:szCs w:val="24"/>
          <w:rtl w:val="0"/>
        </w:rPr>
        <w:t xml:space="preserve"> Implementamos sistemas de rastreamento e verificação que asseguram a integridade das entregas, oferecendo tranquilidade tanto para os clientes quanto para os motoboys.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Acessibilidade:</w:t>
      </w:r>
      <w:r w:rsidDel="00000000" w:rsidR="00000000" w:rsidRPr="00000000">
        <w:rPr>
          <w:sz w:val="24"/>
          <w:szCs w:val="24"/>
          <w:rtl w:val="0"/>
        </w:rPr>
        <w:t xml:space="preserve"> Nosso projeto prioriza a acessibilidade, garantindo que a experiência seja inclusiva para todos os usuários. A paleta de cores foi especialmente selecionada para ser acessível a pessoas com daltonismo, utilizando contrastes e combinações que facilitam a distinção entre diferentes elementos visuais. Dessa forma, asseguramos que esses usuários possam navegar e interagir com o site de maneira eficaz e sem barreiras.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 </w:t>
      </w:r>
      <w:r w:rsidDel="00000000" w:rsidR="00000000" w:rsidRPr="00000000">
        <w:rPr>
          <w:sz w:val="24"/>
          <w:szCs w:val="24"/>
          <w:rtl w:val="0"/>
        </w:rPr>
        <w:t xml:space="preserve">Nosso site foi projetado com um foco claro na performance para garantir uma experiência ágil e confiável. Como uma plataforma de entregas de objetos, integramos APIs de rastreamento que permitem monitorar endereços e o progresso das entregas em tempo real. Além disso, antes da finalização do pedido de entrega, fornecemos todas as tarifas que serão cobradas, assegurando total transparência e evitando surpresas desagradáveis para o cliente. Essas funcionalidades são otimizadas para garantir uma navegação rápida e fluida, mesmo com o uso intensivo de dados.</w:t>
      </w:r>
    </w:p>
    <w:p w:rsidR="00000000" w:rsidDel="00000000" w:rsidP="00000000" w:rsidRDefault="00000000" w:rsidRPr="00000000" w14:paraId="0000007C">
      <w:pPr>
        <w:pStyle w:val="Heading2"/>
        <w:jc w:val="both"/>
        <w:rPr>
          <w:b w:val="1"/>
        </w:rPr>
      </w:pPr>
      <w:bookmarkStart w:colFirst="0" w:colLast="0" w:name="_f1h5fp75lfrj" w:id="16"/>
      <w:bookmarkEnd w:id="16"/>
      <w:r w:rsidDel="00000000" w:rsidR="00000000" w:rsidRPr="00000000">
        <w:rPr>
          <w:b w:val="1"/>
          <w:rtl w:val="0"/>
        </w:rPr>
        <w:t xml:space="preserve">Canais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sz w:val="24"/>
          <w:szCs w:val="24"/>
          <w:rtl w:val="0"/>
        </w:rPr>
        <w:t xml:space="preserve">: É ideal para criar engajamento visual e interativo com o público, permitindo compartilhar conteúdo atraente, responder a perguntas e construir uma comunidade em torno da marca.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Twitter</w:t>
      </w:r>
      <w:r w:rsidDel="00000000" w:rsidR="00000000" w:rsidRPr="00000000">
        <w:rPr>
          <w:sz w:val="24"/>
          <w:szCs w:val="24"/>
          <w:rtl w:val="0"/>
        </w:rPr>
        <w:t xml:space="preserve">: Canal valioso para interação em tempo real, oferecendo uma plataforma para atualizações rápidas, engajamento direto com os clientes e resposta imediata a feedbacks e questões.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0"/>
        </w:rPr>
        <w:t xml:space="preserve">: Ferramenta eficaz para atendimento ao cliente, permitindo comunicação rápida, direta e personalizada, o que melhora a experiência do cliente e facilita a resolução ágil de dúvidas e problemas.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Reclame Aqui: </w:t>
      </w:r>
      <w:r w:rsidDel="00000000" w:rsidR="00000000" w:rsidRPr="00000000">
        <w:rPr>
          <w:sz w:val="24"/>
          <w:szCs w:val="24"/>
          <w:rtl w:val="0"/>
        </w:rPr>
        <w:t xml:space="preserve">Permite monitorar e gerenciar a reputação da empresa, resolver problemas de forma transparente e obter feedback valioso para melhorias contínuas.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Consumidor.gov.br:</w:t>
      </w:r>
      <w:r w:rsidDel="00000000" w:rsidR="00000000" w:rsidRPr="00000000">
        <w:rPr>
          <w:sz w:val="24"/>
          <w:szCs w:val="24"/>
          <w:rtl w:val="0"/>
        </w:rPr>
        <w:t xml:space="preserve"> Facilita a resolução de conflitos diretamente entre consumidores e empresas, promovendo uma abordagem transparente e eficiente para resolver reclamações e melhorar a satisfação do cliente.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both"/>
        <w:rPr>
          <w:b w:val="1"/>
        </w:rPr>
      </w:pPr>
      <w:bookmarkStart w:colFirst="0" w:colLast="0" w:name="_k8k11miy3p4n" w:id="17"/>
      <w:bookmarkEnd w:id="17"/>
      <w:r w:rsidDel="00000000" w:rsidR="00000000" w:rsidRPr="00000000">
        <w:rPr>
          <w:b w:val="1"/>
          <w:rtl w:val="0"/>
        </w:rPr>
        <w:t xml:space="preserve">Relacionamentos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Suporte Personalizado: 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estão alguns exemplos de por que um cliente poderia usar o nosso suporte personalizado:</w:t>
      </w:r>
    </w:p>
    <w:p w:rsidR="00000000" w:rsidDel="00000000" w:rsidP="00000000" w:rsidRDefault="00000000" w:rsidRPr="00000000" w14:paraId="0000008B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Resolução de Problemas Específicos: O cliente enfrenta um problema único ou complexo que não é abordado nas perguntas frequentes ou tutoriais.</w:t>
      </w:r>
    </w:p>
    <w:p w:rsidR="00000000" w:rsidDel="00000000" w:rsidP="00000000" w:rsidRDefault="00000000" w:rsidRPr="00000000" w14:paraId="0000008C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Assistência com Processos ou Procedimentos: O cliente precisa de ajuda para entender ou completar um processo, como a finalização de uma compra ou a configuração de um serviço.</w:t>
      </w:r>
    </w:p>
    <w:p w:rsidR="00000000" w:rsidDel="00000000" w:rsidP="00000000" w:rsidRDefault="00000000" w:rsidRPr="00000000" w14:paraId="0000008D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Técnico: O cliente está encontrando dificuldades técnicas que requerem assistência especializada para resolver problemas de funcionamento.</w:t>
      </w:r>
    </w:p>
    <w:p w:rsidR="00000000" w:rsidDel="00000000" w:rsidP="00000000" w:rsidRDefault="00000000" w:rsidRPr="00000000" w14:paraId="0000008E">
      <w:pPr>
        <w:spacing w:after="240" w:before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Reclamações e Questionamentos: O cliente pode usar o suporte para registrar uma reclamação ou questionar algo sobre a plataforma, garantindo que suas preocupações sejam ouvidas e tratadas adequadamente.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suporte personalizado oferece uma abordagem mais individualizada e eficaz para resolver essas situações, garantindo uma experiência mais satisfatória e eficiente para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jc w:val="both"/>
        <w:rPr>
          <w:b w:val="1"/>
        </w:rPr>
      </w:pPr>
      <w:bookmarkStart w:colFirst="0" w:colLast="0" w:name="_afvsmy1vent8" w:id="18"/>
      <w:bookmarkEnd w:id="18"/>
      <w:r w:rsidDel="00000000" w:rsidR="00000000" w:rsidRPr="00000000">
        <w:rPr>
          <w:b w:val="1"/>
          <w:rtl w:val="0"/>
        </w:rPr>
        <w:t xml:space="preserve">Fontes de Receita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Anúncios:</w:t>
      </w:r>
      <w:r w:rsidDel="00000000" w:rsidR="00000000" w:rsidRPr="00000000">
        <w:rPr>
          <w:sz w:val="24"/>
          <w:szCs w:val="24"/>
          <w:rtl w:val="0"/>
        </w:rPr>
        <w:t xml:space="preserve"> Receita gerada através de anúncios e propagandas exibidos na interface do cliente, os valores para exibição de anúncios variam de acordo com o perfil do anunciante e a visibilidade desejada. Os preços mensais para veiculação de anúncios em nosso site variam de R$500 a R$3.000, dependendo do tipo de anúncio e do anunciante.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Taxas de serviço:</w:t>
      </w:r>
      <w:r w:rsidDel="00000000" w:rsidR="00000000" w:rsidRPr="00000000">
        <w:rPr>
          <w:sz w:val="24"/>
          <w:szCs w:val="24"/>
          <w:rtl w:val="0"/>
        </w:rPr>
        <w:t xml:space="preserve"> Receita obtida pela cobrança de uma taxa de entrega dos clientes, com base na distância, peso da entrega e tempo de deslocamento. As taxas são determinadas da seguinte forma:</w:t>
      </w:r>
    </w:p>
    <w:p w:rsidR="00000000" w:rsidDel="00000000" w:rsidP="00000000" w:rsidRDefault="00000000" w:rsidRPr="00000000" w14:paraId="0000009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por peso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de 1Kg: R$3,00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1Kg e 3Kg: R$5,00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3Kg e 8Kg: R$9,00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8Kg e 12Kg: R$12,00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12Kg: Não é possível transportar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por distância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R$0,50 por km rodado</w:t>
      </w:r>
    </w:p>
    <w:p w:rsidR="00000000" w:rsidDel="00000000" w:rsidP="00000000" w:rsidRDefault="00000000" w:rsidRPr="00000000" w14:paraId="0000009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por tempo de deslocamento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R$0,30 por minuto de deslocamento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Taxas de comissão</w:t>
      </w:r>
      <w:r w:rsidDel="00000000" w:rsidR="00000000" w:rsidRPr="00000000">
        <w:rPr>
          <w:sz w:val="24"/>
          <w:szCs w:val="24"/>
          <w:rtl w:val="0"/>
        </w:rPr>
        <w:t xml:space="preserve">: Receita gerada através de comissões sobre o valor das encomendas para empresas parceiras. As taxas de comissão são calculadas com base no volume de pedidos mensais e no valor do produto, conforme segue: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de comissão padrão</w:t>
      </w:r>
      <w:r w:rsidDel="00000000" w:rsidR="00000000" w:rsidRPr="00000000">
        <w:rPr>
          <w:sz w:val="24"/>
          <w:szCs w:val="24"/>
          <w:rtl w:val="0"/>
        </w:rPr>
        <w:t xml:space="preserve">: 10% sobre o valor da encomenda.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de comissão para grandes volumes</w:t>
      </w:r>
      <w:r w:rsidDel="00000000" w:rsidR="00000000" w:rsidRPr="00000000">
        <w:rPr>
          <w:sz w:val="24"/>
          <w:szCs w:val="24"/>
          <w:rtl w:val="0"/>
        </w:rPr>
        <w:t xml:space="preserve"> (acima de 200 pedidos mensais): 7% sobre o valor da encomenda.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mínima de comissão</w:t>
      </w:r>
      <w:r w:rsidDel="00000000" w:rsidR="00000000" w:rsidRPr="00000000">
        <w:rPr>
          <w:sz w:val="24"/>
          <w:szCs w:val="24"/>
          <w:rtl w:val="0"/>
        </w:rPr>
        <w:t xml:space="preserve">: R$3,00 por pedido, independentemente do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jc w:val="both"/>
        <w:rPr>
          <w:sz w:val="24"/>
          <w:szCs w:val="24"/>
        </w:rPr>
      </w:pPr>
      <w:bookmarkStart w:colFirst="0" w:colLast="0" w:name="_8lyalbeky28d" w:id="19"/>
      <w:bookmarkEnd w:id="19"/>
      <w:r w:rsidDel="00000000" w:rsidR="00000000" w:rsidRPr="00000000">
        <w:rPr>
          <w:b w:val="1"/>
          <w:rtl w:val="0"/>
        </w:rPr>
        <w:t xml:space="preserve">Recursos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Infraestrutura logística:</w:t>
      </w:r>
      <w:r w:rsidDel="00000000" w:rsidR="00000000" w:rsidRPr="00000000">
        <w:rPr>
          <w:sz w:val="24"/>
          <w:szCs w:val="24"/>
          <w:rtl w:val="0"/>
        </w:rPr>
        <w:t xml:space="preserve"> Essencial para garantir a entrega rápida e segura dos objetos.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</w:t>
      </w:r>
      <w:r w:rsidDel="00000000" w:rsidR="00000000" w:rsidRPr="00000000">
        <w:rPr>
          <w:sz w:val="24"/>
          <w:szCs w:val="24"/>
          <w:rtl w:val="0"/>
        </w:rPr>
        <w:t xml:space="preserve"> Profissionais dedicados e capacitados que coordenam as operações.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Servidor:</w:t>
      </w:r>
      <w:r w:rsidDel="00000000" w:rsidR="00000000" w:rsidRPr="00000000">
        <w:rPr>
          <w:sz w:val="24"/>
          <w:szCs w:val="24"/>
          <w:rtl w:val="0"/>
        </w:rPr>
        <w:t xml:space="preserve"> Utilização de servidores robustos para manter o site disponível e responsivo.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 (MySQL):</w:t>
      </w:r>
      <w:r w:rsidDel="00000000" w:rsidR="00000000" w:rsidRPr="00000000">
        <w:rPr>
          <w:sz w:val="24"/>
          <w:szCs w:val="24"/>
          <w:rtl w:val="0"/>
        </w:rPr>
        <w:t xml:space="preserve"> Gerenciamento eficiente de transações e informações dos usuários.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APIs:</w:t>
      </w:r>
    </w:p>
    <w:p w:rsidR="00000000" w:rsidDel="00000000" w:rsidP="00000000" w:rsidRDefault="00000000" w:rsidRPr="00000000" w14:paraId="000000B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Maps API: Rastreio preciso de endereços.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Twilio API: Comunicação via SMS.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PayPal API: Processamento seguro de pagamentos.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SendGrid API: Envio eficiente de e-mails.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Analytics API: Monitoramento de tráfego e análise de dados.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Lambda ou Google Cloud Functions: Processamento serverless para maior flexibilidade e escalabilidade.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Realtime Database ou Firestore: Sincronização de dados em tempo real.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Sentry API: Monitoramento de erros e problemas no site.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after="200" w:lineRule="auto"/>
        <w:jc w:val="both"/>
        <w:rPr>
          <w:b w:val="1"/>
        </w:rPr>
      </w:pPr>
      <w:bookmarkStart w:colFirst="0" w:colLast="0" w:name="_vi77jrflk9lh" w:id="20"/>
      <w:bookmarkEnd w:id="20"/>
      <w:r w:rsidDel="00000000" w:rsidR="00000000" w:rsidRPr="00000000">
        <w:rPr>
          <w:b w:val="1"/>
          <w:rtl w:val="0"/>
        </w:rPr>
        <w:t xml:space="preserve">Atividades Chave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operações: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Coordenação das entregas, gestão de entregadores e resolução de problemas.</w:t>
      </w:r>
    </w:p>
    <w:p w:rsidR="00000000" w:rsidDel="00000000" w:rsidP="00000000" w:rsidRDefault="00000000" w:rsidRPr="00000000" w14:paraId="000000BE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de Anúncios: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e gerenciar campanhas publicitárias eficazes dentro da plataforma e em canais externos.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jc w:val="both"/>
        <w:rPr>
          <w:b w:val="1"/>
        </w:rPr>
      </w:pPr>
      <w:bookmarkStart w:colFirst="0" w:colLast="0" w:name="_tjbki8djfhx" w:id="21"/>
      <w:bookmarkEnd w:id="21"/>
      <w:r w:rsidDel="00000000" w:rsidR="00000000" w:rsidRPr="00000000">
        <w:rPr>
          <w:b w:val="1"/>
          <w:rtl w:val="0"/>
        </w:rPr>
        <w:t xml:space="preserve">Parcerias Chave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Nosso objetivo é aprimorar a integração entre entregadores, empresas anunciantes e empresas usuárias, utilizando soluções inovadoras para otimizar a eficiência das entregas, melhorar a comunicação e garantir uma experiência satisfatória para todas as partes envolvidas.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Para assegurar o êxito e a eficácia do nosso serviço de entregas, estabelecemos parcerias estratégicas cruciais: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Entregadores:</w:t>
      </w:r>
      <w:r w:rsidDel="00000000" w:rsidR="00000000" w:rsidRPr="00000000">
        <w:rPr>
          <w:rtl w:val="0"/>
        </w:rPr>
        <w:t xml:space="preserve"> São fundamentais para a execução eficiente das entregas, assegurando que os produtos sejam entregues com precisão e dentro dos prazos estabelecidos.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Empresas Anunciantes:</w:t>
      </w:r>
      <w:r w:rsidDel="00000000" w:rsidR="00000000" w:rsidRPr="00000000">
        <w:rPr>
          <w:rtl w:val="0"/>
        </w:rPr>
        <w:t xml:space="preserve"> Contribuem significativamente para a nossa receita ao adquirir espaços publicitários em nossos canais, o que também ajuda a ampliar nossa visibilidade e atrair um público mais amplo.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Empresas Usuárias:</w:t>
      </w:r>
      <w:r w:rsidDel="00000000" w:rsidR="00000000" w:rsidRPr="00000000">
        <w:rPr>
          <w:rtl w:val="0"/>
        </w:rPr>
        <w:t xml:space="preserve"> São essenciais para o nosso modelo de negócios, utilizando nossos serviços de entrega para suas operações, o que gera transações contínuas e fomenta o crescimento e a sustentabilidade da empresa.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jc w:val="both"/>
        <w:rPr>
          <w:b w:val="1"/>
        </w:rPr>
      </w:pPr>
      <w:bookmarkStart w:colFirst="0" w:colLast="0" w:name="_gks28i1anv06" w:id="22"/>
      <w:bookmarkEnd w:id="22"/>
      <w:r w:rsidDel="00000000" w:rsidR="00000000" w:rsidRPr="00000000">
        <w:rPr>
          <w:b w:val="1"/>
          <w:rtl w:val="0"/>
        </w:rPr>
        <w:t xml:space="preserve">Estruturas de custos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estrutura de custos inclui despesas com o desenvolvimento e manutenção contínua de software, investimentos em marketing e publicidade para promover nossa marca, comissões para entregadores que garantem a logística eficiente, custos operacionais gerais para manter as operações diárias, e despesas com hospedagem para assegurar a estabilidade e segurança de nossa infraestrutura digital.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R$8000,00 para desenvolvimento do site e seus sistemas.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Manutenção de software: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Cerca de R$1000,00 mês, incluindo serviços de hospedagem, domÍnio, banco de dados e manutenção direta.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e publicidade: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Tráfego orgânico e tráfego pago 600 mês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Comissões para entregadores: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Pagamentos de 40% do valor da entrega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Custos operacionais: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realizado direto na plataforma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Hospedagem e Domínio: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cerca de R$ 17,09 mensalmente por 3 anos (R$615,18)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ghrgi0zcud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Partes Interessadas (Stakeholders)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r0qr57kqfov" w:id="24"/>
      <w:bookmarkEnd w:id="24"/>
      <w:r w:rsidDel="00000000" w:rsidR="00000000" w:rsidRPr="00000000">
        <w:rPr>
          <w:b w:val="1"/>
          <w:color w:val="000000"/>
          <w:rtl w:val="0"/>
        </w:rPr>
        <w:t xml:space="preserve">Stakeholders Internos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Equipe de Desenvolvimento de Software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São responsáveis pela criação e manutenção da plataforma. Sua performance e expertise são cruciais para a funcionalidade e inovação do sistema.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Equipe de Suporte ao Cliente</w:t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Oferecem suporte contínuo aos usuários, resolvendo problemas e garantindo uma experiência positiva. Eles lidam diretamente com feedback dos clientes e ajudam a melhorar o serviço.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Equipe de Marketing e Vendas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Encabeçam as estratégias de aquisição de clientes e promoção da plataforma. Suas atividades são essenciais para o crescimento e visibilidade do serviço.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Gerentes de Operações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Supervisionam o funcionamento diário da plataforma, coordenação das entregas e gerenciamento dos entregadores. Garantem que todas as operações ocorram de maneira eficiente.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x5w3vrtabpm" w:id="25"/>
      <w:bookmarkEnd w:id="25"/>
      <w:r w:rsidDel="00000000" w:rsidR="00000000" w:rsidRPr="00000000">
        <w:rPr>
          <w:b w:val="1"/>
          <w:color w:val="000000"/>
          <w:rtl w:val="0"/>
        </w:rPr>
        <w:t xml:space="preserve">Stakeholders Externos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Clientes Finais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Usuários que utilizam a plataforma para enviar e receber encomendas. Suas necessidades e feedback são fundamentais para melhorar o serviço.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Empresas Parceiras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Negócios que utilizam a plataforma para entregar produtos aos seus clientes. Eles ajudam a expandir o alcance do serviço e contribuem para a receita da empresa.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Entregadores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Profissionais que executam as entregas. São uma parte essencial do processo operacional e sua satisfação afeta diretamente a qualidade do serviço prestado.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Provedores de Tecnologia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 Empresas que fornecem serviços tecnológicos, como hospedagem e suporte técnico. São importantes para garantir que a plataforma funcione sem problemas técnicos.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Órgãos Reguladores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Entidades que regulam o setor de transporte e logística. Suas diretrizes e regulamentações precisam ser seguidas para garantir a conformidade legal.</w:t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go10e6wusk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Briefing de Projeto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irtthz9fdk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Desafio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e implementar uma plataforma de entregas eficiente e escalável que conecte clientes a entregadores em tempo real, oferecendo uma experiência de usuário superior e garantindo a operação logística fluida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ttmxlr6b2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Escopo e Restrições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Escopo: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um aplicativo móvel e website.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sistemas de rastreamento em tempo real.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sistemas de pagamento.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ins w:author="Anonymous" w:id="0" w:date="2024-08-15T00:29:25Z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funcionalidades para gerenciamento de entregadores e clientes.</w:t>
      </w:r>
      <w:ins w:author="Anonymous" w:id="0" w:date="2024-08-15T00:29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F">
      <w:pPr>
        <w:spacing w:after="240" w:before="0" w:beforeAutospacing="0" w:lineRule="auto"/>
        <w:ind w:left="144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3" w:date="2024-08-15T00:29:42Z">
            <w:rPr>
              <w:sz w:val="24"/>
              <w:szCs w:val="24"/>
              <w:u w:val="none"/>
            </w:rPr>
          </w:rPrChange>
        </w:rPr>
        <w:pPrChange w:author="Anonymous" w:id="0" w:date="2024-08-15T00:29:42Z">
          <w:pPr>
            <w:numPr>
              <w:ilvl w:val="0"/>
              <w:numId w:val="12"/>
            </w:numPr>
            <w:spacing w:after="240" w:before="240" w:lineRule="auto"/>
            <w:ind w:left="144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Restrições:</w:t>
      </w:r>
    </w:p>
    <w:p w:rsidR="00000000" w:rsidDel="00000000" w:rsidP="00000000" w:rsidRDefault="00000000" w:rsidRPr="00000000" w14:paraId="00000101">
      <w:pPr>
        <w:keepNext w:val="1"/>
        <w:widowControl w:val="0"/>
        <w:numPr>
          <w:ilvl w:val="0"/>
          <w:numId w:val="17"/>
        </w:numPr>
        <w:spacing w:after="0" w:before="24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   Orçamentária: Limitações financeiras para desenvolvimento e marketing.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Tecnológica: Dependência de provedores de tecnologia para infraestrutura e suporte.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Regulatória: Necessidade de conformidade com regulamentações de transporte e privacidade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bk7kiz5fn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já sabemos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demanda por serviços de entrega rápida e eficiente está em crescimento.</w:t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possui competição intensa, mas há espaço para inovação e melhoria na experiência do usuário.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tecnologia existente permite a criação de sistemas de rastreamento e gestão de entregas em tempo real.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9ccp548xd2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Esperados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bem-sucedida da plataforma com todas as funcionalidades planejadas.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satisfação dos usuários com a experiência de entrega.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Crescimento significativo na base de usuários e no número de entregas realizadas.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Estabelecimento de parcerias sólidas com empresas e outras entidades relevantes.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its8rg85kc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Perguntas em Aberto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garantir que a plataforma possa escalar eficientemente à medida que a demanda cresce?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melhor estratégia para adquirir e reter clientes e entregadores?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diferenciar nosso serviço da concorrência de maneira eficaz?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os desafios regulatórios específicos que precisamos enfrentar e como podemos abordá-los?</w:t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8nv240ef64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Personagens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mdt35jcve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Bobby Charlton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Idade: 28 anos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Escolaridade: </w:t>
      </w:r>
      <w:r w:rsidDel="00000000" w:rsidR="00000000" w:rsidRPr="00000000">
        <w:rPr>
          <w:sz w:val="24"/>
          <w:szCs w:val="24"/>
          <w:rtl w:val="0"/>
        </w:rPr>
        <w:t xml:space="preserve">Ensino Superior completo em Administração de Empresas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Ocupação: </w:t>
      </w:r>
      <w:r w:rsidDel="00000000" w:rsidR="00000000" w:rsidRPr="00000000">
        <w:rPr>
          <w:sz w:val="24"/>
          <w:szCs w:val="24"/>
          <w:rtl w:val="0"/>
        </w:rPr>
        <w:t xml:space="preserve">Desempregado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Características:</w:t>
      </w:r>
    </w:p>
    <w:p w:rsidR="00000000" w:rsidDel="00000000" w:rsidP="00000000" w:rsidRDefault="00000000" w:rsidRPr="00000000" w14:paraId="0000011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Profissional: N/a</w:t>
      </w:r>
    </w:p>
    <w:p w:rsidR="00000000" w:rsidDel="00000000" w:rsidP="00000000" w:rsidRDefault="00000000" w:rsidRPr="00000000" w14:paraId="0000011A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Expectativas do Usuário:</w:t>
      </w:r>
    </w:p>
    <w:p w:rsidR="00000000" w:rsidDel="00000000" w:rsidP="00000000" w:rsidRDefault="00000000" w:rsidRPr="00000000" w14:paraId="0000011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Deseja</w:t>
      </w:r>
      <w:r w:rsidDel="00000000" w:rsidR="00000000" w:rsidRPr="00000000">
        <w:rPr>
          <w:sz w:val="24"/>
          <w:szCs w:val="24"/>
          <w:rtl w:val="0"/>
        </w:rPr>
        <w:t xml:space="preserve"> trabalhar em uma plataforma e otimizar o processo de entrega para melhorar a sua renda.</w:t>
      </w:r>
    </w:p>
    <w:p w:rsidR="00000000" w:rsidDel="00000000" w:rsidP="00000000" w:rsidRDefault="00000000" w:rsidRPr="00000000" w14:paraId="0000011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Dores</w:t>
      </w:r>
      <w:r w:rsidDel="00000000" w:rsidR="00000000" w:rsidRPr="00000000">
        <w:rPr>
          <w:sz w:val="24"/>
          <w:szCs w:val="24"/>
          <w:rtl w:val="0"/>
        </w:rPr>
        <w:t xml:space="preserve">: Possui problemas de renda devido a uma mudança recente e precisa encontrar alguma fonte de renda.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89noccl4v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Joana D’arc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Idade: 35 anos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Escolaridade: Ensino Médio completo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Ocupação: empreendedora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 do site: Cliente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Características:</w:t>
      </w:r>
    </w:p>
    <w:p w:rsidR="00000000" w:rsidDel="00000000" w:rsidP="00000000" w:rsidRDefault="00000000" w:rsidRPr="00000000" w14:paraId="0000012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Profissional: Possui uma loja de artesanato e frequentemente envia materiais, produtos e documentos para clientes.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Expectativas do Usuário:</w:t>
      </w:r>
    </w:p>
    <w:p w:rsidR="00000000" w:rsidDel="00000000" w:rsidP="00000000" w:rsidRDefault="00000000" w:rsidRPr="00000000" w14:paraId="0000012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Sonhos e Aspirações: Procurando um serviço de entrega que oferece rapidez e confiabilidade, permitindo-lhe focar em seu trabalho sem preocupações com logística.</w:t>
      </w:r>
    </w:p>
    <w:p w:rsidR="00000000" w:rsidDel="00000000" w:rsidP="00000000" w:rsidRDefault="00000000" w:rsidRPr="00000000" w14:paraId="00000126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Principais Dores: Frustração com a falta de opções de entrega rápida e custos elevados de envio.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